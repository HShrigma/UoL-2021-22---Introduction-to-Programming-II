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74C42CDD" w:rsidR="00DA03AE" w:rsidRPr="00A836D1" w:rsidRDefault="00A836D1">
            <w:pPr>
              <w:rPr>
                <w:lang w:val="en-GB" w:eastAsia="en-GB"/>
                <w:rPrChange w:id="0" w:author="Admiral Gen. Aladeen" w:date="2022-08-30T01:07:00Z">
                  <w:rPr/>
                </w:rPrChange>
              </w:rPr>
            </w:pPr>
            <w:ins w:id="1" w:author="Admiral Gen. Aladeen" w:date="2022-08-30T01:07:00Z">
              <w:r>
                <w:rPr>
                  <w:lang w:val="en-GB" w:eastAsia="en-GB"/>
                </w:rPr>
                <w:t>Final Project – Gender Distribution in the Video Games Industry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01373573" w:rsidR="00DA03AE" w:rsidRDefault="00A836D1">
            <w:ins w:id="2" w:author="Admiral Gen. Aladeen" w:date="2022-08-30T01:07:00Z">
              <w:r>
                <w:t>Week 20 – Implementing Pie Chart and Final Tests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68C06180" w:rsidR="00DA03AE" w:rsidRDefault="00A836D1" w:rsidP="00A836D1">
            <w:pPr>
              <w:pPrChange w:id="3" w:author="Admiral Gen. Aladeen" w:date="2022-08-30T01:10:00Z">
                <w:pPr/>
              </w:pPrChange>
            </w:pPr>
            <w:ins w:id="4" w:author="Admiral Gen. Aladeen" w:date="2022-08-30T01:08:00Z">
              <w:r>
                <w:t>I have fully finished the project by creating a function that switches from Bar chart to Pie chart, implemented pie charts in the project, tested</w:t>
              </w:r>
            </w:ins>
            <w:ins w:id="5" w:author="Admiral Gen. Aladeen" w:date="2022-08-30T01:09:00Z">
              <w:r>
                <w:t xml:space="preserve"> with user input</w:t>
              </w:r>
            </w:ins>
            <w:ins w:id="6" w:author="Admiral Gen. Aladeen" w:date="2022-08-30T01:08:00Z">
              <w:r>
                <w:t xml:space="preserve"> </w:t>
              </w:r>
            </w:ins>
            <w:ins w:id="7" w:author="Admiral Gen. Aladeen" w:date="2022-08-30T01:09:00Z">
              <w:r>
                <w:t xml:space="preserve">(and also had my sister test it with no </w:t>
              </w:r>
            </w:ins>
            <w:ins w:id="8" w:author="Admiral Gen. Aladeen" w:date="2022-08-30T01:10:00Z">
              <w:r>
                <w:t>previous explanations</w:t>
              </w:r>
            </w:ins>
            <w:ins w:id="9" w:author="Admiral Gen. Aladeen" w:date="2022-08-30T01:09:00Z">
              <w:r>
                <w:t xml:space="preserve">). The tests were successful, no bugs were found in the final version of the project, and </w:t>
              </w:r>
            </w:ins>
            <w:ins w:id="10" w:author="Admiral Gen. Aladeen" w:date="2022-08-30T01:10:00Z">
              <w:r>
                <w:t>I decided to make it more user-friendly by adding a glow to the bar chart when hovered.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6070DB90" w:rsidR="00DA03AE" w:rsidRDefault="00A836D1" w:rsidP="00A836D1">
            <w:pPr>
              <w:pPrChange w:id="11" w:author="Admiral Gen. Aladeen" w:date="2022-08-30T01:13:00Z">
                <w:pPr/>
              </w:pPrChange>
            </w:pPr>
            <w:ins w:id="12" w:author="Admiral Gen. Aladeen" w:date="2022-08-30T01:11:00Z">
              <w:r>
                <w:t xml:space="preserve">Detecting hovers was easy to implement, but detecting clicks on the contrary proved to be a difficulty using the p5.js library, therefore I used the event system within JavaScript to get over such thing. </w:t>
              </w:r>
            </w:ins>
            <w:ins w:id="13" w:author="Admiral Gen. Aladeen" w:date="2022-08-30T01:12:00Z">
              <w:r>
                <w:t xml:space="preserve">This, however, caused issues when trying to implement the back button as a p5 DOM element. The screen would begin to flicker from pie to bar chart. Therefore, I decided to make a simple back button using the </w:t>
              </w:r>
            </w:ins>
            <w:ins w:id="14" w:author="Admiral Gen. Aladeen" w:date="2022-08-30T01:13:00Z">
              <w:r>
                <w:t>“</w:t>
              </w:r>
            </w:ins>
            <w:proofErr w:type="spellStart"/>
            <w:ins w:id="15" w:author="Admiral Gen. Aladeen" w:date="2022-08-30T01:12:00Z">
              <w:r>
                <w:t>rect</w:t>
              </w:r>
            </w:ins>
            <w:proofErr w:type="spellEnd"/>
            <w:ins w:id="16" w:author="Admiral Gen. Aladeen" w:date="2022-08-30T01:13:00Z">
              <w:r>
                <w:t>()” and “text()</w:t>
              </w:r>
            </w:ins>
            <w:ins w:id="17" w:author="Admiral Gen. Aladeen" w:date="2022-08-30T01:11:00Z">
              <w:r>
                <w:t xml:space="preserve"> </w:t>
              </w:r>
            </w:ins>
            <w:ins w:id="18" w:author="Admiral Gen. Aladeen" w:date="2022-08-30T01:13:00Z">
              <w:r>
                <w:t>“ p5.js functions.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158124D1" w:rsidR="00DA03AE" w:rsidRDefault="00A836D1" w:rsidP="00A836D1">
            <w:pPr>
              <w:pPrChange w:id="19" w:author="Admiral Gen. Aladeen" w:date="2022-08-30T01:17:00Z">
                <w:pPr/>
              </w:pPrChange>
            </w:pPr>
            <w:ins w:id="20" w:author="Admiral Gen. Aladeen" w:date="2022-08-30T01:13:00Z">
              <w:r>
                <w:t xml:space="preserve">I believe I can finally rest as this is the final </w:t>
              </w:r>
            </w:ins>
            <w:ins w:id="21" w:author="Admiral Gen. Aladeen" w:date="2022-08-30T01:14:00Z">
              <w:r>
                <w:t>project log.</w:t>
              </w:r>
            </w:ins>
            <w:ins w:id="22" w:author="Admiral Gen. Aladeen" w:date="2022-08-30T01:17:00Z">
              <w:r>
                <w:t xml:space="preserve"> I may end up doing more tests before final submission, however I think I have tested each element of my project exhaustively.</w:t>
              </w:r>
            </w:ins>
            <w:bookmarkStart w:id="23" w:name="_GoBack"/>
            <w:bookmarkEnd w:id="23"/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45EE1915" w:rsidR="00DA03AE" w:rsidRDefault="00A836D1" w:rsidP="00A836D1">
            <w:pPr>
              <w:pPrChange w:id="24" w:author="Admiral Gen. Aladeen" w:date="2022-08-30T01:16:00Z">
                <w:pPr/>
              </w:pPrChange>
            </w:pPr>
            <w:ins w:id="25" w:author="Admiral Gen. Aladeen" w:date="2022-08-30T01:14:00Z">
              <w:r>
                <w:t xml:space="preserve">To be frank, I did take an unexpectedly large amount of time to complete this last part. I was struggling with my mental health and it took a toll on </w:t>
              </w:r>
            </w:ins>
            <w:ins w:id="26" w:author="Admiral Gen. Aladeen" w:date="2022-08-30T01:16:00Z">
              <w:r>
                <w:t xml:space="preserve">many things, including </w:t>
              </w:r>
            </w:ins>
            <w:ins w:id="27" w:author="Admiral Gen. Aladeen" w:date="2022-08-30T01:14:00Z">
              <w:r>
                <w:t>my overall productivity.</w:t>
              </w:r>
            </w:ins>
            <w:ins w:id="28" w:author="Admiral Gen. Aladeen" w:date="2022-08-30T01:15:00Z">
              <w:r>
                <w:t xml:space="preserve"> </w:t>
              </w:r>
            </w:ins>
            <w:ins w:id="29" w:author="Admiral Gen. Aladeen" w:date="2022-08-30T01:16:00Z">
              <w:r>
                <w:t>I believe I did my best.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6B8BB" w14:textId="77777777" w:rsidR="00FE1355" w:rsidRDefault="00FE1355">
      <w:r>
        <w:separator/>
      </w:r>
    </w:p>
  </w:endnote>
  <w:endnote w:type="continuationSeparator" w:id="0">
    <w:p w14:paraId="60578CF6" w14:textId="77777777" w:rsidR="00FE1355" w:rsidRDefault="00FE1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02981" w14:textId="77777777" w:rsidR="00FE1355" w:rsidRDefault="00FE1355">
      <w:r>
        <w:separator/>
      </w:r>
    </w:p>
  </w:footnote>
  <w:footnote w:type="continuationSeparator" w:id="0">
    <w:p w14:paraId="196A0B36" w14:textId="77777777" w:rsidR="00FE1355" w:rsidRDefault="00FE1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ral Gen. Aladeen">
    <w15:presenceInfo w15:providerId="None" w15:userId="Admiral Gen. Alad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AE"/>
    <w:rsid w:val="001E07A7"/>
    <w:rsid w:val="001F0919"/>
    <w:rsid w:val="00731FE9"/>
    <w:rsid w:val="00A836D1"/>
    <w:rsid w:val="00C0695F"/>
    <w:rsid w:val="00DA03AE"/>
    <w:rsid w:val="00F6106C"/>
    <w:rsid w:val="00FE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FAA0DE-C4AC-4D1B-B60A-D56FF8A2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Admiral Gen. Aladeen</cp:lastModifiedBy>
  <cp:revision>2</cp:revision>
  <dcterms:created xsi:type="dcterms:W3CDTF">2022-08-29T22:18:00Z</dcterms:created>
  <dcterms:modified xsi:type="dcterms:W3CDTF">2022-08-29T22:18:00Z</dcterms:modified>
</cp:coreProperties>
</file>