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10C75" w14:textId="77777777" w:rsidR="00DA03AE" w:rsidRDefault="00F6106C">
      <w:pPr>
        <w:pStyle w:val="Title"/>
      </w:pPr>
      <w:r>
        <w:t xml:space="preserve">Introduction to Programming </w:t>
      </w:r>
      <w:r w:rsidR="001E07A7">
        <w:t xml:space="preserve">II </w:t>
      </w:r>
      <w:r>
        <w:t>Project Log</w:t>
      </w:r>
    </w:p>
    <w:p w14:paraId="5287BCD8" w14:textId="77777777" w:rsidR="00DA03AE" w:rsidRDefault="00DA03AE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DA03AE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 xml:space="preserve">Project </w:t>
            </w:r>
            <w:r w:rsidR="001E07A7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3E50B558" w:rsidR="00DA03AE" w:rsidRPr="00906D19" w:rsidRDefault="00906D19">
            <w:pPr>
              <w:rPr>
                <w:lang w:val="en-GB" w:eastAsia="en-GB"/>
                <w:rPrChange w:id="0" w:author="Admiral Gen. Aladeen" w:date="2022-08-30T00:55:00Z">
                  <w:rPr/>
                </w:rPrChange>
              </w:rPr>
            </w:pPr>
            <w:ins w:id="1" w:author="Admiral Gen. Aladeen" w:date="2022-08-30T00:55:00Z">
              <w:r>
                <w:rPr>
                  <w:lang w:val="en-GB" w:eastAsia="en-GB"/>
                </w:rPr>
                <w:t>Final Project – Gender Distribution in the Video Games Industry</w:t>
              </w:r>
            </w:ins>
          </w:p>
        </w:tc>
      </w:tr>
      <w:tr w:rsidR="00DA03AE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7BD83C52" w:rsidR="00DA03AE" w:rsidRDefault="00906D19">
            <w:ins w:id="2" w:author="Admiral Gen. Aladeen" w:date="2022-08-30T00:55:00Z">
              <w:r>
                <w:t>Week 18 – Drawing the Bar Chart and Detecting Hovers</w:t>
              </w:r>
            </w:ins>
          </w:p>
        </w:tc>
      </w:tr>
      <w:tr w:rsidR="00DA03AE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DA03AE" w14:paraId="6C3AF0CE" w14:textId="77777777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68C23" w14:textId="5BB1E727" w:rsidR="00DA03AE" w:rsidRDefault="00906D19" w:rsidP="00906D19">
            <w:pPr>
              <w:pPrChange w:id="3" w:author="Admiral Gen. Aladeen" w:date="2022-08-30T00:56:00Z">
                <w:pPr/>
              </w:pPrChange>
            </w:pPr>
            <w:ins w:id="4" w:author="Admiral Gen. Aladeen" w:date="2022-08-30T00:55:00Z">
              <w:r>
                <w:t xml:space="preserve">I have managed to </w:t>
              </w:r>
            </w:ins>
            <w:ins w:id="5" w:author="Admiral Gen. Aladeen" w:date="2022-08-30T00:56:00Z">
              <w:r>
                <w:t>draw the bar chart, and created a function to detect hovers. It was a straightforward process, however it had its difficulties.</w:t>
              </w:r>
            </w:ins>
          </w:p>
        </w:tc>
      </w:tr>
      <w:tr w:rsidR="00DA03AE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DA03AE" w14:paraId="1231082E" w14:textId="77777777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5483D" w14:textId="03A5E49B" w:rsidR="00DA03AE" w:rsidRDefault="00906D19" w:rsidP="00906D19">
            <w:pPr>
              <w:pPrChange w:id="6" w:author="Admiral Gen. Aladeen" w:date="2022-08-30T01:01:00Z">
                <w:pPr/>
              </w:pPrChange>
            </w:pPr>
            <w:ins w:id="7" w:author="Admiral Gen. Aladeen" w:date="2022-08-30T00:56:00Z">
              <w:r>
                <w:t>One issue was the size of the bar, I needed to create a fake bar</w:t>
              </w:r>
            </w:ins>
            <w:ins w:id="8" w:author="Admiral Gen. Aladeen" w:date="2022-08-30T00:57:00Z">
              <w:r>
                <w:t xml:space="preserve"> where the male/female/other value was at a specific percentage divisible by 5 to be able to track whether it is scaled correctly. Another issue was hovering </w:t>
              </w:r>
            </w:ins>
            <w:ins w:id="9" w:author="Admiral Gen. Aladeen" w:date="2022-08-30T00:58:00Z">
              <w:r>
                <w:t>–</w:t>
              </w:r>
            </w:ins>
            <w:ins w:id="10" w:author="Admiral Gen. Aladeen" w:date="2022-08-30T00:57:00Z">
              <w:r>
                <w:t xml:space="preserve"> </w:t>
              </w:r>
            </w:ins>
            <w:ins w:id="11" w:author="Admiral Gen. Aladeen" w:date="2022-08-30T00:58:00Z">
              <w:r>
                <w:t xml:space="preserve">I decided on having a global </w:t>
              </w:r>
              <w:proofErr w:type="spellStart"/>
              <w:r>
                <w:t>boolean</w:t>
              </w:r>
              <w:proofErr w:type="spellEnd"/>
              <w:r>
                <w:t xml:space="preserve"> value of whether the mouse is hovering over a bar or not. This was incredibly inadequate as with testing, the </w:t>
              </w:r>
            </w:ins>
            <w:ins w:id="12" w:author="Admiral Gen. Aladeen" w:date="2022-08-30T00:59:00Z">
              <w:r>
                <w:t xml:space="preserve">value would constantly differ from true to false when it should have been true, as each hover check was happening for every bar, </w:t>
              </w:r>
            </w:ins>
            <w:ins w:id="13" w:author="Admiral Gen. Aladeen" w:date="2022-08-30T01:00:00Z">
              <w:r>
                <w:t xml:space="preserve">there was no way to have that value statically stay true, possibly causing issues with a user clicking and nothing happening. Therefore, I decided to treat each bar as a separate object with its own hover </w:t>
              </w:r>
            </w:ins>
            <w:proofErr w:type="spellStart"/>
            <w:ins w:id="14" w:author="Admiral Gen. Aladeen" w:date="2022-08-30T01:01:00Z">
              <w:r>
                <w:t>boolean</w:t>
              </w:r>
            </w:ins>
            <w:proofErr w:type="spellEnd"/>
            <w:ins w:id="15" w:author="Admiral Gen. Aladeen" w:date="2022-08-30T01:00:00Z">
              <w:r>
                <w:t xml:space="preserve"> </w:t>
              </w:r>
            </w:ins>
            <w:ins w:id="16" w:author="Admiral Gen. Aladeen" w:date="2022-08-30T01:01:00Z">
              <w:r>
                <w:t>value. This way, there is no chance of empty clicks happening.</w:t>
              </w:r>
            </w:ins>
          </w:p>
        </w:tc>
      </w:tr>
      <w:tr w:rsidR="00DA03AE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</w:tr>
      <w:tr w:rsidR="00DA03AE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E48F9" w14:textId="4854BD0F" w:rsidR="00DA03AE" w:rsidRDefault="00906D19" w:rsidP="00906D19">
            <w:pPr>
              <w:pPrChange w:id="17" w:author="Admiral Gen. Aladeen" w:date="2022-08-30T01:02:00Z">
                <w:pPr/>
              </w:pPrChange>
            </w:pPr>
            <w:ins w:id="18" w:author="Admiral Gen. Aladeen" w:date="2022-08-30T01:01:00Z">
              <w:r>
                <w:t>I need to communicate to the user when they have hovered over the bar,</w:t>
              </w:r>
            </w:ins>
            <w:ins w:id="19" w:author="Admiral Gen. Aladeen" w:date="2022-08-30T01:02:00Z">
              <w:r>
                <w:t xml:space="preserve"> make it easy to understand that it is a clickable object. Then, finally, implement the pie chart and back button.</w:t>
              </w:r>
            </w:ins>
          </w:p>
        </w:tc>
      </w:tr>
      <w:tr w:rsidR="00DA03AE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</w:t>
            </w:r>
            <w:r w:rsidR="001E07A7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how will you address the issue?</w:t>
            </w:r>
          </w:p>
        </w:tc>
      </w:tr>
      <w:tr w:rsidR="00DA03AE" w14:paraId="74FCB76E" w14:textId="77777777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1C758859" w:rsidR="00DA03AE" w:rsidRDefault="00906D19" w:rsidP="00906D19">
            <w:pPr>
              <w:pPrChange w:id="20" w:author="Admiral Gen. Aladeen" w:date="2022-08-30T01:04:00Z">
                <w:pPr/>
              </w:pPrChange>
            </w:pPr>
            <w:ins w:id="21" w:author="Admiral Gen. Aladeen" w:date="2022-08-30T01:02:00Z">
              <w:r>
                <w:lastRenderedPageBreak/>
                <w:t xml:space="preserve">I believe I am almost finished with the project and made some strides in the development process. However, I also think </w:t>
              </w:r>
            </w:ins>
            <w:ins w:id="22" w:author="Admiral Gen. Aladeen" w:date="2022-08-30T01:03:00Z">
              <w:r>
                <w:t xml:space="preserve">I am at the hardest part, currently. Regardless, I will be taking the following week off for a beach </w:t>
              </w:r>
            </w:ins>
            <w:ins w:id="23" w:author="Admiral Gen. Aladeen" w:date="2022-08-30T01:04:00Z">
              <w:r>
                <w:t>vacation</w:t>
              </w:r>
            </w:ins>
            <w:ins w:id="24" w:author="Admiral Gen. Aladeen" w:date="2022-08-30T01:03:00Z">
              <w:r>
                <w:t xml:space="preserve"> and do my best to get back on target later.</w:t>
              </w:r>
            </w:ins>
            <w:bookmarkStart w:id="25" w:name="_GoBack"/>
            <w:bookmarkEnd w:id="25"/>
          </w:p>
        </w:tc>
      </w:tr>
    </w:tbl>
    <w:p w14:paraId="1E15E615" w14:textId="77777777" w:rsidR="00DA03AE" w:rsidRDefault="00DA03AE">
      <w:pPr>
        <w:pStyle w:val="Body"/>
      </w:pPr>
    </w:p>
    <w:sectPr w:rsidR="00DA03A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8B9A64" w14:textId="77777777" w:rsidR="00C57CEB" w:rsidRDefault="00C57CEB">
      <w:r>
        <w:separator/>
      </w:r>
    </w:p>
  </w:endnote>
  <w:endnote w:type="continuationSeparator" w:id="0">
    <w:p w14:paraId="700D28A2" w14:textId="77777777" w:rsidR="00C57CEB" w:rsidRDefault="00C57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ADFB0" w14:textId="77777777" w:rsidR="00DA03AE" w:rsidRDefault="00DA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E888B" w14:textId="77777777" w:rsidR="00C57CEB" w:rsidRDefault="00C57CEB">
      <w:r>
        <w:separator/>
      </w:r>
    </w:p>
  </w:footnote>
  <w:footnote w:type="continuationSeparator" w:id="0">
    <w:p w14:paraId="4952DC4C" w14:textId="77777777" w:rsidR="00C57CEB" w:rsidRDefault="00C57C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97A07" w14:textId="77777777" w:rsidR="00DA03AE" w:rsidRDefault="00DA03AE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ral Gen. Aladeen">
    <w15:presenceInfo w15:providerId="None" w15:userId="Admiral Gen. Alad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3AE"/>
    <w:rsid w:val="001E07A7"/>
    <w:rsid w:val="005461CF"/>
    <w:rsid w:val="00731FE9"/>
    <w:rsid w:val="00906D19"/>
    <w:rsid w:val="00C0695F"/>
    <w:rsid w:val="00C57CEB"/>
    <w:rsid w:val="00DA03AE"/>
    <w:rsid w:val="00F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95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5F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5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73C758-A617-4CBF-97CC-C7944AA2E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of London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Admiral Gen. Aladeen</cp:lastModifiedBy>
  <cp:revision>2</cp:revision>
  <dcterms:created xsi:type="dcterms:W3CDTF">2022-08-29T22:05:00Z</dcterms:created>
  <dcterms:modified xsi:type="dcterms:W3CDTF">2022-08-29T22:05:00Z</dcterms:modified>
</cp:coreProperties>
</file>