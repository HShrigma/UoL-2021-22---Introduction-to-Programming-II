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15255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215255" w:rsidRDefault="00215255" w:rsidP="00215255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B0D58C2" w:rsidR="00215255" w:rsidRDefault="00215255" w:rsidP="00215255">
            <w:ins w:id="0" w:author="Admiral Gen. Aladeen" w:date="2022-08-30T00:36:00Z">
              <w:r>
                <w:t>Final Project – Gender Distribution in the Video Games Industry</w:t>
              </w:r>
            </w:ins>
          </w:p>
        </w:tc>
      </w:tr>
      <w:tr w:rsidR="00215255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215255" w:rsidRDefault="00215255" w:rsidP="00215255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2FAF39C" w:rsidR="00215255" w:rsidRDefault="00215255" w:rsidP="00215255">
            <w:pPr>
              <w:pPrChange w:id="1" w:author="Admiral Gen. Aladeen" w:date="2022-08-30T00:36:00Z">
                <w:pPr/>
              </w:pPrChange>
            </w:pPr>
            <w:ins w:id="2" w:author="Admiral Gen. Aladeen" w:date="2022-08-30T00:36:00Z">
              <w:r>
                <w:t xml:space="preserve">Week 16 – Drawing </w:t>
              </w:r>
            </w:ins>
            <w:ins w:id="3" w:author="Admiral Gen. Aladeen" w:date="2022-08-30T00:37:00Z">
              <w:r>
                <w:t>Graph and Labels</w:t>
              </w:r>
            </w:ins>
          </w:p>
        </w:tc>
      </w:tr>
      <w:tr w:rsidR="00215255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215255" w:rsidRDefault="00215255" w:rsidP="00215255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15255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5E760654" w:rsidR="00215255" w:rsidRDefault="00215255" w:rsidP="00215255">
            <w:pPr>
              <w:pPrChange w:id="4" w:author="Admiral Gen. Aladeen" w:date="2022-08-30T00:46:00Z">
                <w:pPr/>
              </w:pPrChange>
            </w:pPr>
            <w:ins w:id="5" w:author="Admiral Gen. Aladeen" w:date="2022-08-30T00:37:00Z">
              <w:r>
                <w:t xml:space="preserve">I have created the basis of the bar chart, a graph with </w:t>
              </w:r>
            </w:ins>
            <w:ins w:id="6" w:author="Admiral Gen. Aladeen" w:date="2022-08-30T00:40:00Z">
              <w:r>
                <w:t>horizontal and vertica</w:t>
              </w:r>
            </w:ins>
            <w:ins w:id="7" w:author="Admiral Gen. Aladeen" w:date="2022-08-30T00:37:00Z">
              <w:r>
                <w:t>l lines marking percentages</w:t>
              </w:r>
            </w:ins>
            <w:ins w:id="8" w:author="Admiral Gen. Aladeen" w:date="2022-08-30T00:38:00Z">
              <w:r>
                <w:t xml:space="preserve">, labels from bottom to top marking each </w:t>
              </w:r>
            </w:ins>
            <w:ins w:id="9" w:author="Admiral Gen. Aladeen" w:date="2022-08-30T00:40:00Z">
              <w:r>
                <w:t xml:space="preserve">5 percent, and labels from left to right marking each year of the data. I have also made </w:t>
              </w:r>
            </w:ins>
            <w:ins w:id="10" w:author="Admiral Gen. Aladeen" w:date="2022-08-30T00:41:00Z">
              <w:r>
                <w:t>the algorithm ready for scale</w:t>
              </w:r>
            </w:ins>
            <w:ins w:id="11" w:author="Admiral Gen. Aladeen" w:date="2022-08-30T00:43:00Z">
              <w:r>
                <w:t xml:space="preserve">, meaning any additions to the .csv </w:t>
              </w:r>
            </w:ins>
            <w:ins w:id="12" w:author="Admiral Gen. Aladeen" w:date="2022-08-30T00:44:00Z">
              <w:r>
                <w:t xml:space="preserve">entries </w:t>
              </w:r>
            </w:ins>
            <w:ins w:id="13" w:author="Admiral Gen. Aladeen" w:date="2022-08-30T00:43:00Z">
              <w:r>
                <w:t>will not</w:t>
              </w:r>
            </w:ins>
            <w:ins w:id="14" w:author="Admiral Gen. Aladeen" w:date="2022-08-30T00:44:00Z">
              <w:r>
                <w:t xml:space="preserve"> cause any issues with the function</w:t>
              </w:r>
            </w:ins>
            <w:ins w:id="15" w:author="Admiral Gen. Aladeen" w:date="2022-08-30T00:41:00Z">
              <w:r>
                <w:t xml:space="preserve">. </w:t>
              </w:r>
            </w:ins>
            <w:ins w:id="16" w:author="Admiral Gen. Aladeen" w:date="2022-08-30T00:43:00Z">
              <w:r>
                <w:t>Furthermore, this function also saves the positions of each bar, to make it easier when being drawn.</w:t>
              </w:r>
            </w:ins>
            <w:ins w:id="17" w:author="Admiral Gen. Aladeen" w:date="2022-08-30T00:46:00Z">
              <w:r>
                <w:t xml:space="preserve"> Lastly, I have drawn labels on the side to explain which </w:t>
              </w:r>
              <w:proofErr w:type="spellStart"/>
              <w:r>
                <w:t>colour</w:t>
              </w:r>
              <w:proofErr w:type="spellEnd"/>
              <w:r>
                <w:t xml:space="preserve"> refers to which gender.</w:t>
              </w:r>
            </w:ins>
          </w:p>
        </w:tc>
      </w:tr>
      <w:tr w:rsidR="00215255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215255" w:rsidRDefault="00215255" w:rsidP="00215255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15255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29092636" w:rsidR="00215255" w:rsidRDefault="00215255" w:rsidP="00B315EF">
            <w:pPr>
              <w:pPrChange w:id="18" w:author="Admiral Gen. Aladeen" w:date="2022-08-30T00:47:00Z">
                <w:pPr/>
              </w:pPrChange>
            </w:pPr>
            <w:ins w:id="19" w:author="Admiral Gen. Aladeen" w:date="2022-08-30T00:46:00Z">
              <w:r>
                <w:t xml:space="preserve">Definitely sizing and scaling have been an issue. I have added to the layout function some paddings. </w:t>
              </w:r>
            </w:ins>
            <w:ins w:id="20" w:author="Admiral Gen. Aladeen" w:date="2022-08-30T00:47:00Z">
              <w:r>
                <w:t xml:space="preserve">These will mark the </w:t>
              </w:r>
              <w:r w:rsidR="00B315EF">
                <w:t>edges of the graph chart so drawing on top of it will be easier in the future.</w:t>
              </w:r>
            </w:ins>
          </w:p>
        </w:tc>
      </w:tr>
      <w:tr w:rsidR="00215255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215255" w:rsidRDefault="00215255" w:rsidP="00215255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215255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0632C83A" w:rsidR="00215255" w:rsidRDefault="00B315EF" w:rsidP="00B315EF">
            <w:pPr>
              <w:pPrChange w:id="21" w:author="Admiral Gen. Aladeen" w:date="2022-08-30T00:50:00Z">
                <w:pPr/>
              </w:pPrChange>
            </w:pPr>
            <w:ins w:id="22" w:author="Admiral Gen. Aladeen" w:date="2022-08-30T00:47:00Z">
              <w:r>
                <w:t xml:space="preserve">I need to draw the bar chart on top of the graph, </w:t>
              </w:r>
            </w:ins>
            <w:ins w:id="23" w:author="Admiral Gen. Aladeen" w:date="2022-08-30T00:48:00Z">
              <w:r>
                <w:t>make functions to determine hover and click</w:t>
              </w:r>
            </w:ins>
            <w:ins w:id="24" w:author="Admiral Gen. Aladeen" w:date="2022-08-30T00:50:00Z">
              <w:r>
                <w:t xml:space="preserve"> on a specific bar</w:t>
              </w:r>
            </w:ins>
            <w:ins w:id="25" w:author="Admiral Gen. Aladeen" w:date="2022-08-30T00:48:00Z">
              <w:r>
                <w:t>,</w:t>
              </w:r>
            </w:ins>
            <w:ins w:id="26" w:author="Admiral Gen. Aladeen" w:date="2022-08-30T00:50:00Z">
              <w:r>
                <w:t xml:space="preserve"> then implement pie charts for single selections.</w:t>
              </w:r>
            </w:ins>
            <w:ins w:id="27" w:author="Admiral Gen. Aladeen" w:date="2022-08-30T00:48:00Z">
              <w:r>
                <w:t xml:space="preserve"> </w:t>
              </w:r>
            </w:ins>
          </w:p>
        </w:tc>
      </w:tr>
      <w:tr w:rsidR="00215255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215255" w:rsidRDefault="00215255" w:rsidP="00215255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15255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8210" w14:textId="77777777" w:rsidR="00215255" w:rsidRDefault="00B315EF" w:rsidP="00215255">
            <w:pPr>
              <w:rPr>
                <w:ins w:id="28" w:author="Admiral Gen. Aladeen" w:date="2022-08-30T00:50:00Z"/>
              </w:rPr>
            </w:pPr>
            <w:ins w:id="29" w:author="Admiral Gen. Aladeen" w:date="2022-08-30T00:50:00Z">
              <w:r>
                <w:t>I believe I am currently on target.</w:t>
              </w:r>
            </w:ins>
          </w:p>
          <w:p w14:paraId="56F44B61" w14:textId="31053582" w:rsidR="00B315EF" w:rsidRDefault="00B315EF" w:rsidP="00215255">
            <w:bookmarkStart w:id="30" w:name="_GoBack"/>
            <w:bookmarkEnd w:id="30"/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7D406" w14:textId="77777777" w:rsidR="003D0558" w:rsidRDefault="003D0558">
      <w:r>
        <w:separator/>
      </w:r>
    </w:p>
  </w:endnote>
  <w:endnote w:type="continuationSeparator" w:id="0">
    <w:p w14:paraId="65277CD6" w14:textId="77777777" w:rsidR="003D0558" w:rsidRDefault="003D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8B189" w14:textId="77777777" w:rsidR="003D0558" w:rsidRDefault="003D0558">
      <w:r>
        <w:separator/>
      </w:r>
    </w:p>
  </w:footnote>
  <w:footnote w:type="continuationSeparator" w:id="0">
    <w:p w14:paraId="437EB2F3" w14:textId="77777777" w:rsidR="003D0558" w:rsidRDefault="003D0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ral Gen. Aladeen">
    <w15:presenceInfo w15:providerId="None" w15:userId="Admiral Gen. Alad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AE"/>
    <w:rsid w:val="001E07A7"/>
    <w:rsid w:val="00215255"/>
    <w:rsid w:val="003D0558"/>
    <w:rsid w:val="00731FE9"/>
    <w:rsid w:val="00B315EF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3D6B9-1D75-4FA9-9FDD-AF5A3B55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Admiral Gen. Aladeen</cp:lastModifiedBy>
  <cp:revision>2</cp:revision>
  <dcterms:created xsi:type="dcterms:W3CDTF">2022-08-29T21:51:00Z</dcterms:created>
  <dcterms:modified xsi:type="dcterms:W3CDTF">2022-08-29T21:51:00Z</dcterms:modified>
</cp:coreProperties>
</file>