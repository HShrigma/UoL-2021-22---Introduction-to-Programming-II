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86DF288" w:rsidR="00DA03AE" w:rsidRDefault="00436A46" w:rsidP="00436A46">
            <w:ins w:id="0" w:author="Admiral Gen. Aladeen" w:date="2022-08-29T22:46:00Z">
              <w:r>
                <w:t xml:space="preserve">Final Project – Gender </w:t>
              </w:r>
            </w:ins>
            <w:ins w:id="1" w:author="Admiral Gen. Aladeen" w:date="2022-08-29T22:49:00Z">
              <w:r>
                <w:t>Distribution</w:t>
              </w:r>
            </w:ins>
            <w:ins w:id="2" w:author="Admiral Gen. Aladeen" w:date="2022-08-29T22:46:00Z">
              <w:r>
                <w:t xml:space="preserve"> in the Video Games Industry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5F2BC8FC" w:rsidR="00DA03AE" w:rsidRDefault="00436A46" w:rsidP="00436A46">
            <w:pPr>
              <w:pPrChange w:id="3" w:author="Admiral Gen. Aladeen" w:date="2022-08-29T22:47:00Z">
                <w:pPr/>
              </w:pPrChange>
            </w:pPr>
            <w:ins w:id="4" w:author="Admiral Gen. Aladeen" w:date="2022-08-29T22:47:00Z">
              <w:r>
                <w:t>Week 14 - Gathering Data and creating a basic structure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02AAD0EE" w:rsidR="00DA03AE" w:rsidRDefault="00436A46" w:rsidP="00436A46">
            <w:pPr>
              <w:pPrChange w:id="5" w:author="Admiral Gen. Aladeen" w:date="2022-08-29T22:48:00Z">
                <w:pPr/>
              </w:pPrChange>
            </w:pPr>
            <w:ins w:id="6" w:author="Admiral Gen. Aladeen" w:date="2022-08-29T22:47:00Z">
              <w:r>
                <w:t>I have successfully collected data, created a .c</w:t>
              </w:r>
            </w:ins>
            <w:ins w:id="7" w:author="Admiral Gen. Aladeen" w:date="2022-08-29T22:48:00Z">
              <w:r>
                <w:t xml:space="preserve">sv file, outlined a “skeleton” of my extension and wrote in some basic layouts for it. The scripts I used were mostly taken from the existing project, studying how to create a new </w:t>
              </w:r>
            </w:ins>
            <w:ins w:id="8" w:author="Admiral Gen. Aladeen" w:date="2022-08-29T22:49:00Z">
              <w:r>
                <w:t>data visualization from scratch.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027458E6" w:rsidR="00DA03AE" w:rsidRDefault="00436A46" w:rsidP="003A6690">
            <w:pPr>
              <w:pPrChange w:id="9" w:author="Admiral Gen. Aladeen" w:date="2022-08-30T00:17:00Z">
                <w:pPr/>
              </w:pPrChange>
            </w:pPr>
            <w:ins w:id="10" w:author="Admiral Gen. Aladeen" w:date="2022-08-29T22:49:00Z">
              <w:r>
                <w:t>There is surprisingly a lack of documented statistics on the issue of gender diversity.</w:t>
              </w:r>
            </w:ins>
            <w:ins w:id="11" w:author="Admiral Gen. Aladeen" w:date="2022-08-30T00:15:00Z">
              <w:r w:rsidR="003A6690">
                <w:t xml:space="preserve"> Thus the only reputable one found contained only 6 entries. I believe that the technical scope of the project should expand to cover the low amount of data entries. Therefore, I </w:t>
              </w:r>
            </w:ins>
            <w:ins w:id="12" w:author="Admiral Gen. Aladeen" w:date="2022-08-30T00:16:00Z">
              <w:r w:rsidR="003A6690">
                <w:t xml:space="preserve">plan on being able to examine singular entries through hovering and clicking on them. </w:t>
              </w:r>
            </w:ins>
            <w:ins w:id="13" w:author="Admiral Gen. Aladeen" w:date="2022-08-30T00:17:00Z">
              <w:r w:rsidR="003A6690">
                <w:t>This will raise the complexity of the project but ultimately will allow me to retain to my chosen topic.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41388806" w:rsidR="00DA03AE" w:rsidRDefault="003A6690" w:rsidP="003A6690">
            <w:pPr>
              <w:pPrChange w:id="14" w:author="Admiral Gen. Aladeen" w:date="2022-08-30T00:22:00Z">
                <w:pPr/>
              </w:pPrChange>
            </w:pPr>
            <w:ins w:id="15" w:author="Admiral Gen. Aladeen" w:date="2022-08-30T00:17:00Z">
              <w:r>
                <w:t xml:space="preserve">I need to create a graph, examine how the </w:t>
              </w:r>
            </w:ins>
            <w:ins w:id="16" w:author="Admiral Gen. Aladeen" w:date="2022-08-30T00:18:00Z">
              <w:r>
                <w:t>pie chart object works</w:t>
              </w:r>
            </w:ins>
            <w:ins w:id="17" w:author="Admiral Gen. Aladeen" w:date="2022-08-30T00:19:00Z">
              <w:r>
                <w:t>, implement the graph and bar chart by</w:t>
              </w:r>
            </w:ins>
            <w:ins w:id="18" w:author="Admiral Gen. Aladeen" w:date="2022-08-30T00:20:00Z">
              <w:r>
                <w:t xml:space="preserve"> working through the data</w:t>
              </w:r>
            </w:ins>
            <w:ins w:id="19" w:author="Admiral Gen. Aladeen" w:date="2022-08-30T00:18:00Z">
              <w:r>
                <w:t>. Furthermore, through testing, I found no viable way of using the “</w:t>
              </w:r>
              <w:proofErr w:type="spellStart"/>
              <w:proofErr w:type="gramStart"/>
              <w:r>
                <w:t>MousePressed</w:t>
              </w:r>
              <w:proofErr w:type="spellEnd"/>
              <w:r>
                <w:t>(</w:t>
              </w:r>
              <w:proofErr w:type="gramEnd"/>
              <w:r>
                <w:t xml:space="preserve">)” function of the p5.js library in the context of constructor functions, therefore I will </w:t>
              </w:r>
            </w:ins>
            <w:ins w:id="20" w:author="Admiral Gen. Aladeen" w:date="2022-08-30T00:19:00Z">
              <w:r>
                <w:t xml:space="preserve">find </w:t>
              </w:r>
            </w:ins>
            <w:ins w:id="21" w:author="Admiral Gen. Aladeen" w:date="2022-08-30T00:18:00Z">
              <w:r>
                <w:t>a way to do it manually</w:t>
              </w:r>
            </w:ins>
            <w:ins w:id="22" w:author="Admiral Gen. Aladeen" w:date="2022-08-30T00:19:00Z">
              <w:r>
                <w:t xml:space="preserve"> using the event system of base JavaScript. Next, </w:t>
              </w:r>
            </w:ins>
            <w:ins w:id="23" w:author="Admiral Gen. Aladeen" w:date="2022-08-30T00:20:00Z">
              <w:r>
                <w:t xml:space="preserve">I will implement a function/s to detect whether the mouse is hovering and pressed down onto a selected bar. </w:t>
              </w:r>
            </w:ins>
            <w:ins w:id="24" w:author="Admiral Gen. Aladeen" w:date="2022-08-30T00:21:00Z">
              <w:r>
                <w:t>This will then stop drawing the bar chart and draw the pie chart for the selecte</w:t>
              </w:r>
            </w:ins>
            <w:ins w:id="25" w:author="Admiral Gen. Aladeen" w:date="2022-08-30T00:22:00Z">
              <w:r>
                <w:t>d data entry. A simple back button will take the user back to the bar chart.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5C0AE25E" w:rsidR="00DA03AE" w:rsidRDefault="003A6690">
            <w:ins w:id="26" w:author="Admiral Gen. Aladeen" w:date="2022-08-30T00:22:00Z">
              <w:r>
                <w:t>I believe I am currently on target to completing the project.</w:t>
              </w:r>
            </w:ins>
            <w:bookmarkStart w:id="27" w:name="_GoBack"/>
            <w:bookmarkEnd w:id="27"/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5B872" w14:textId="77777777" w:rsidR="006F4C7C" w:rsidRDefault="006F4C7C">
      <w:r>
        <w:separator/>
      </w:r>
    </w:p>
  </w:endnote>
  <w:endnote w:type="continuationSeparator" w:id="0">
    <w:p w14:paraId="1239B751" w14:textId="77777777" w:rsidR="006F4C7C" w:rsidRDefault="006F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6097E" w14:textId="77777777" w:rsidR="006F4C7C" w:rsidRDefault="006F4C7C">
      <w:r>
        <w:separator/>
      </w:r>
    </w:p>
  </w:footnote>
  <w:footnote w:type="continuationSeparator" w:id="0">
    <w:p w14:paraId="7EA2BF6E" w14:textId="77777777" w:rsidR="006F4C7C" w:rsidRDefault="006F4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ral Gen. Aladeen">
    <w15:presenceInfo w15:providerId="None" w15:userId="Admiral Gen. Alad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AE"/>
    <w:rsid w:val="000D3E15"/>
    <w:rsid w:val="001E07A7"/>
    <w:rsid w:val="003A6690"/>
    <w:rsid w:val="00436A46"/>
    <w:rsid w:val="006F4C7C"/>
    <w:rsid w:val="00731FE9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9992B3-F15A-4365-802A-BDEC720B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Admiral Gen. Aladeen</cp:lastModifiedBy>
  <cp:revision>2</cp:revision>
  <dcterms:created xsi:type="dcterms:W3CDTF">2022-08-29T21:23:00Z</dcterms:created>
  <dcterms:modified xsi:type="dcterms:W3CDTF">2022-08-29T21:23:00Z</dcterms:modified>
</cp:coreProperties>
</file>